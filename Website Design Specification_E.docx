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7537D" w14:textId="68C7B1B6" w:rsidR="00E0480B" w:rsidRDefault="00861855" w:rsidP="00861855">
      <w:pPr>
        <w:pStyle w:val="Heading1"/>
        <w:rPr>
          <w:rStyle w:val="BookTitle"/>
        </w:rPr>
      </w:pPr>
      <w:r w:rsidRPr="00861855">
        <w:rPr>
          <w:rStyle w:val="BookTitle"/>
        </w:rPr>
        <w:t>Website Design Specification</w:t>
      </w:r>
      <w:r w:rsidR="00492839">
        <w:rPr>
          <w:rStyle w:val="BookTitle"/>
        </w:rPr>
        <w:t xml:space="preserve"> – www.mywealthanlayst.com</w:t>
      </w:r>
    </w:p>
    <w:p w14:paraId="602AB8F1" w14:textId="09257D4B" w:rsidR="00C029BE" w:rsidRPr="00C029BE" w:rsidRDefault="00C029BE" w:rsidP="00C029BE"/>
    <w:p w14:paraId="030D46AA" w14:textId="2BABA4BA" w:rsidR="00A42CB6" w:rsidRDefault="00A42CB6" w:rsidP="00861855">
      <w:pPr>
        <w:pStyle w:val="Heading2"/>
        <w:rPr>
          <w:lang w:val="en-US"/>
        </w:rPr>
      </w:pPr>
      <w:r>
        <w:rPr>
          <w:lang w:val="en-US"/>
        </w:rPr>
        <w:t>Purpose</w:t>
      </w:r>
    </w:p>
    <w:p w14:paraId="72DB5067" w14:textId="16D7CC34" w:rsidR="00A42CB6" w:rsidRDefault="00A42CB6" w:rsidP="00A42CB6">
      <w:pPr>
        <w:rPr>
          <w:lang w:val="en-US"/>
        </w:rPr>
      </w:pPr>
      <w:r>
        <w:rPr>
          <w:lang w:val="en-US"/>
        </w:rPr>
        <w:t xml:space="preserve">The purpose of the website is to provide </w:t>
      </w:r>
      <w:r w:rsidR="00C029BE">
        <w:rPr>
          <w:lang w:val="en-US"/>
        </w:rPr>
        <w:t xml:space="preserve">access to information on </w:t>
      </w:r>
      <w:r w:rsidR="00916842">
        <w:rPr>
          <w:lang w:val="en-US"/>
        </w:rPr>
        <w:t xml:space="preserve">investment </w:t>
      </w:r>
      <w:r w:rsidR="00C029BE">
        <w:rPr>
          <w:lang w:val="en-US"/>
        </w:rPr>
        <w:t xml:space="preserve">asset class values </w:t>
      </w:r>
      <w:r w:rsidR="00BA7135">
        <w:rPr>
          <w:lang w:val="en-US"/>
        </w:rPr>
        <w:t>relative to</w:t>
      </w:r>
      <w:r w:rsidR="00C029BE">
        <w:rPr>
          <w:lang w:val="en-US"/>
        </w:rPr>
        <w:t xml:space="preserve"> other asset classes i.e. </w:t>
      </w:r>
      <w:r w:rsidR="00BA7135">
        <w:rPr>
          <w:lang w:val="en-US"/>
        </w:rPr>
        <w:t xml:space="preserve">the </w:t>
      </w:r>
      <w:r w:rsidR="00C029BE">
        <w:rPr>
          <w:lang w:val="en-US"/>
        </w:rPr>
        <w:t>commodity, metal, property</w:t>
      </w:r>
      <w:r w:rsidR="00BA7135">
        <w:rPr>
          <w:lang w:val="en-US"/>
        </w:rPr>
        <w:t xml:space="preserve"> or </w:t>
      </w:r>
      <w:r w:rsidR="00C029BE">
        <w:rPr>
          <w:lang w:val="en-US"/>
        </w:rPr>
        <w:t>stock measured in</w:t>
      </w:r>
      <w:r w:rsidR="00BA7135">
        <w:rPr>
          <w:lang w:val="en-US"/>
        </w:rPr>
        <w:t xml:space="preserve"> terms of</w:t>
      </w:r>
      <w:r w:rsidR="00C029BE">
        <w:rPr>
          <w:lang w:val="en-US"/>
        </w:rPr>
        <w:t xml:space="preserve"> </w:t>
      </w:r>
      <w:r w:rsidR="00AE0D9E">
        <w:rPr>
          <w:lang w:val="en-US"/>
        </w:rPr>
        <w:t>“</w:t>
      </w:r>
      <w:r w:rsidR="00C029BE">
        <w:rPr>
          <w:lang w:val="en-US"/>
        </w:rPr>
        <w:t>things” not dollars for e.g. how many ounces of silver does it take to buy an ounce of gold.</w:t>
      </w:r>
    </w:p>
    <w:p w14:paraId="37854625" w14:textId="3BDDF74F" w:rsidR="00C029BE" w:rsidRDefault="00C029BE" w:rsidP="00A42CB6">
      <w:pPr>
        <w:rPr>
          <w:lang w:val="en-US"/>
        </w:rPr>
      </w:pPr>
    </w:p>
    <w:p w14:paraId="4D655E33" w14:textId="070C40B0" w:rsidR="00FD150D" w:rsidRDefault="00FD150D" w:rsidP="00FD150D">
      <w:pPr>
        <w:pStyle w:val="Heading2"/>
        <w:rPr>
          <w:lang w:val="en-US"/>
        </w:rPr>
      </w:pPr>
      <w:r>
        <w:rPr>
          <w:lang w:val="en-US"/>
        </w:rPr>
        <w:t>Scope</w:t>
      </w:r>
    </w:p>
    <w:p w14:paraId="7C1A641E" w14:textId="147BC597" w:rsidR="00903D7D" w:rsidRPr="00903D7D" w:rsidRDefault="00903D7D" w:rsidP="00903D7D">
      <w:pPr>
        <w:rPr>
          <w:lang w:val="en-US"/>
        </w:rPr>
      </w:pPr>
      <w:r>
        <w:rPr>
          <w:lang w:val="en-US"/>
        </w:rPr>
        <w:t>Development scope:</w:t>
      </w:r>
    </w:p>
    <w:p w14:paraId="118AA75A" w14:textId="397C3454" w:rsidR="00FD0628" w:rsidRDefault="00B011DC" w:rsidP="00FD0628">
      <w:pPr>
        <w:pStyle w:val="ListParagraph"/>
        <w:numPr>
          <w:ilvl w:val="0"/>
          <w:numId w:val="2"/>
        </w:numPr>
        <w:rPr>
          <w:lang w:val="en-US"/>
        </w:rPr>
      </w:pPr>
      <w:r w:rsidRPr="00903D7D">
        <w:rPr>
          <w:lang w:val="en-US"/>
        </w:rPr>
        <w:t>Source</w:t>
      </w:r>
      <w:r>
        <w:rPr>
          <w:lang w:val="en-US"/>
        </w:rPr>
        <w:t xml:space="preserve"> &amp; c</w:t>
      </w:r>
      <w:r w:rsidR="00FD0628">
        <w:rPr>
          <w:lang w:val="en-US"/>
        </w:rPr>
        <w:t>ompile historical data base of required asset</w:t>
      </w:r>
      <w:r w:rsidR="00DD77A9">
        <w:rPr>
          <w:lang w:val="en-US"/>
        </w:rPr>
        <w:t>/index</w:t>
      </w:r>
      <w:r w:rsidR="00FD0628">
        <w:rPr>
          <w:lang w:val="en-US"/>
        </w:rPr>
        <w:t xml:space="preserve"> prices</w:t>
      </w:r>
    </w:p>
    <w:p w14:paraId="1AC12559" w14:textId="196410AF" w:rsidR="00FD0628" w:rsidRDefault="00FD0628" w:rsidP="00FD06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Incorporate auto refreshing of data</w:t>
      </w:r>
      <w:r w:rsidR="00DD77A9">
        <w:rPr>
          <w:lang w:val="en-US"/>
        </w:rPr>
        <w:t xml:space="preserve"> from reliable sources</w:t>
      </w:r>
    </w:p>
    <w:p w14:paraId="5DA66C2E" w14:textId="25CF8ABD" w:rsidR="00FD0628" w:rsidRDefault="00FD0628" w:rsidP="00FD06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Develop graph / chart </w:t>
      </w:r>
      <w:r w:rsidR="0016730F">
        <w:rPr>
          <w:lang w:val="en-US"/>
        </w:rPr>
        <w:t xml:space="preserve">visual </w:t>
      </w:r>
      <w:r>
        <w:rPr>
          <w:lang w:val="en-US"/>
        </w:rPr>
        <w:t>design</w:t>
      </w:r>
      <w:r w:rsidR="0016730F">
        <w:rPr>
          <w:lang w:val="en-US"/>
        </w:rPr>
        <w:t xml:space="preserve"> and function</w:t>
      </w:r>
    </w:p>
    <w:p w14:paraId="6ADEBE17" w14:textId="34700690" w:rsidR="00FD0628" w:rsidRDefault="00FD0628" w:rsidP="00FD062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Build </w:t>
      </w:r>
      <w:r w:rsidR="00DD77A9">
        <w:rPr>
          <w:lang w:val="en-US"/>
        </w:rPr>
        <w:t xml:space="preserve">requested </w:t>
      </w:r>
      <w:r>
        <w:rPr>
          <w:lang w:val="en-US"/>
        </w:rPr>
        <w:t xml:space="preserve">charts into </w:t>
      </w:r>
      <w:r w:rsidR="0016730F">
        <w:rPr>
          <w:lang w:val="en-US"/>
        </w:rPr>
        <w:t xml:space="preserve">the </w:t>
      </w:r>
      <w:r>
        <w:rPr>
          <w:lang w:val="en-US"/>
        </w:rPr>
        <w:t xml:space="preserve">website and link </w:t>
      </w:r>
      <w:r w:rsidR="00903D7D">
        <w:rPr>
          <w:lang w:val="en-US"/>
        </w:rPr>
        <w:t xml:space="preserve">to the </w:t>
      </w:r>
      <w:r>
        <w:rPr>
          <w:lang w:val="en-US"/>
        </w:rPr>
        <w:t>database</w:t>
      </w:r>
    </w:p>
    <w:p w14:paraId="555FB2BC" w14:textId="77777777" w:rsidR="00C62385" w:rsidRDefault="00FD0628" w:rsidP="00A42CB6">
      <w:pPr>
        <w:pStyle w:val="ListParagraph"/>
        <w:numPr>
          <w:ilvl w:val="0"/>
          <w:numId w:val="2"/>
        </w:numPr>
        <w:rPr>
          <w:lang w:val="en-US"/>
        </w:rPr>
      </w:pPr>
      <w:r w:rsidRPr="00C62385">
        <w:rPr>
          <w:lang w:val="en-US"/>
        </w:rPr>
        <w:t xml:space="preserve">Develop website to </w:t>
      </w:r>
      <w:r w:rsidR="0016730F" w:rsidRPr="00C62385">
        <w:rPr>
          <w:lang w:val="en-US"/>
        </w:rPr>
        <w:t xml:space="preserve">the </w:t>
      </w:r>
      <w:r w:rsidRPr="00C62385">
        <w:rPr>
          <w:lang w:val="en-US"/>
        </w:rPr>
        <w:t>proposed wireframe</w:t>
      </w:r>
    </w:p>
    <w:p w14:paraId="0B10B3E6" w14:textId="1DED73B2" w:rsidR="00C62385" w:rsidRDefault="00903D7D" w:rsidP="00A42C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C62385" w:rsidRPr="00C62385">
        <w:rPr>
          <w:lang w:val="en-US"/>
        </w:rPr>
        <w:t xml:space="preserve">evelopment </w:t>
      </w:r>
      <w:r w:rsidR="00C62385">
        <w:rPr>
          <w:lang w:val="en-US"/>
        </w:rPr>
        <w:t xml:space="preserve">and sharing </w:t>
      </w:r>
      <w:r w:rsidR="00C62385" w:rsidRPr="00C62385">
        <w:rPr>
          <w:lang w:val="en-US"/>
        </w:rPr>
        <w:t>via GitHub</w:t>
      </w:r>
    </w:p>
    <w:p w14:paraId="2490105D" w14:textId="30AD7F4B" w:rsidR="00903D7D" w:rsidRDefault="00903D7D" w:rsidP="00A42CB6">
      <w:pPr>
        <w:rPr>
          <w:lang w:val="en-US"/>
        </w:rPr>
      </w:pPr>
      <w:r>
        <w:rPr>
          <w:lang w:val="en-US"/>
        </w:rPr>
        <w:t>Staged development</w:t>
      </w:r>
      <w:r w:rsidR="006C25FE">
        <w:rPr>
          <w:lang w:val="en-US"/>
        </w:rPr>
        <w:t xml:space="preserve"> is required (See </w:t>
      </w:r>
      <w:proofErr w:type="spellStart"/>
      <w:r w:rsidR="006C25FE">
        <w:rPr>
          <w:lang w:val="en-US"/>
        </w:rPr>
        <w:t>colours</w:t>
      </w:r>
      <w:proofErr w:type="spellEnd"/>
      <w:r w:rsidR="006C25FE">
        <w:rPr>
          <w:lang w:val="en-US"/>
        </w:rPr>
        <w:t xml:space="preserve"> for guidance):</w:t>
      </w:r>
    </w:p>
    <w:p w14:paraId="0DE3988C" w14:textId="04A39B55" w:rsidR="00903D7D" w:rsidRDefault="00903D7D" w:rsidP="00A42CB6">
      <w:pPr>
        <w:rPr>
          <w:lang w:val="en-US"/>
        </w:rPr>
      </w:pPr>
      <w:r w:rsidRPr="006C25FE">
        <w:rPr>
          <w:highlight w:val="green"/>
          <w:lang w:val="en-US"/>
        </w:rPr>
        <w:t>Stage 1</w:t>
      </w:r>
      <w:r>
        <w:rPr>
          <w:lang w:val="en-US"/>
        </w:rPr>
        <w:t xml:space="preserve">: website with </w:t>
      </w:r>
      <w:r w:rsidR="00304F14">
        <w:rPr>
          <w:lang w:val="en-US"/>
        </w:rPr>
        <w:t xml:space="preserve">latest prices and </w:t>
      </w:r>
      <w:r>
        <w:rPr>
          <w:lang w:val="en-US"/>
        </w:rPr>
        <w:t>one fully functioning chart (Gold / Silver)</w:t>
      </w:r>
      <w:r w:rsidR="00E13D3A">
        <w:rPr>
          <w:lang w:val="en-US"/>
        </w:rPr>
        <w:t xml:space="preserve"> [max. 1 month]</w:t>
      </w:r>
    </w:p>
    <w:p w14:paraId="61464509" w14:textId="07968E31" w:rsidR="00903D7D" w:rsidRDefault="00903D7D" w:rsidP="00A42CB6">
      <w:pPr>
        <w:rPr>
          <w:lang w:val="en-US"/>
        </w:rPr>
      </w:pPr>
      <w:r w:rsidRPr="006C25FE">
        <w:rPr>
          <w:highlight w:val="cyan"/>
          <w:lang w:val="en-US"/>
        </w:rPr>
        <w:t>Stage 2</w:t>
      </w:r>
      <w:r>
        <w:rPr>
          <w:lang w:val="en-US"/>
        </w:rPr>
        <w:t xml:space="preserve">: </w:t>
      </w:r>
      <w:r w:rsidR="00304F14">
        <w:rPr>
          <w:lang w:val="en-US"/>
        </w:rPr>
        <w:t xml:space="preserve">Stage 1 + </w:t>
      </w:r>
      <w:r w:rsidR="006C25FE">
        <w:rPr>
          <w:lang w:val="en-US"/>
        </w:rPr>
        <w:t>additional charts included</w:t>
      </w:r>
      <w:r w:rsidR="00E13D3A">
        <w:rPr>
          <w:lang w:val="en-US"/>
        </w:rPr>
        <w:t xml:space="preserve"> [max. 1 month]</w:t>
      </w:r>
    </w:p>
    <w:p w14:paraId="6802B4BC" w14:textId="5B0C24F6" w:rsidR="006C25FE" w:rsidRDefault="006C25FE" w:rsidP="00A42CB6">
      <w:pPr>
        <w:rPr>
          <w:lang w:val="en-US"/>
        </w:rPr>
      </w:pPr>
      <w:r w:rsidRPr="006C25FE">
        <w:rPr>
          <w:highlight w:val="yellow"/>
          <w:lang w:val="en-US"/>
        </w:rPr>
        <w:t>Stage 3</w:t>
      </w:r>
      <w:r>
        <w:rPr>
          <w:lang w:val="en-US"/>
        </w:rPr>
        <w:t xml:space="preserve">: </w:t>
      </w:r>
      <w:r w:rsidR="00304F14">
        <w:rPr>
          <w:lang w:val="en-US"/>
        </w:rPr>
        <w:t xml:space="preserve">Stage 2+ </w:t>
      </w:r>
      <w:r>
        <w:rPr>
          <w:lang w:val="en-US"/>
        </w:rPr>
        <w:t xml:space="preserve">full website functionality and </w:t>
      </w:r>
      <w:r w:rsidR="00304F14">
        <w:rPr>
          <w:lang w:val="en-US"/>
        </w:rPr>
        <w:t>final</w:t>
      </w:r>
      <w:r>
        <w:rPr>
          <w:lang w:val="en-US"/>
        </w:rPr>
        <w:t xml:space="preserve"> charts</w:t>
      </w:r>
      <w:r w:rsidR="00E13D3A">
        <w:rPr>
          <w:lang w:val="en-US"/>
        </w:rPr>
        <w:t xml:space="preserve"> [max. 1 month]</w:t>
      </w:r>
    </w:p>
    <w:p w14:paraId="6AAC2682" w14:textId="6EA053A7" w:rsidR="00304F14" w:rsidRDefault="00304F14" w:rsidP="00A42CB6">
      <w:pPr>
        <w:rPr>
          <w:lang w:val="en-US"/>
        </w:rPr>
      </w:pPr>
      <w:r>
        <w:rPr>
          <w:lang w:val="en-US"/>
        </w:rPr>
        <w:t>The developer Is to provide pricing (rate and hours) for each stage listed above.</w:t>
      </w:r>
    </w:p>
    <w:p w14:paraId="17B6117A" w14:textId="1F0BA22D" w:rsidR="00304F14" w:rsidRDefault="002C2781" w:rsidP="00A42CB6">
      <w:pPr>
        <w:rPr>
          <w:lang w:val="en-US"/>
        </w:rPr>
      </w:pPr>
      <w:r>
        <w:rPr>
          <w:lang w:val="en-US"/>
        </w:rPr>
        <w:t>A Confidentiality agreement is to be signed upon award of works.</w:t>
      </w:r>
    </w:p>
    <w:p w14:paraId="1C595B90" w14:textId="77777777" w:rsidR="005338BE" w:rsidRPr="00A42CB6" w:rsidRDefault="005338BE" w:rsidP="00A42CB6">
      <w:pPr>
        <w:rPr>
          <w:lang w:val="en-US"/>
        </w:rPr>
      </w:pPr>
    </w:p>
    <w:p w14:paraId="393E8960" w14:textId="0316216F" w:rsidR="00861855" w:rsidRDefault="00861855" w:rsidP="00861855">
      <w:pPr>
        <w:pStyle w:val="Heading2"/>
        <w:rPr>
          <w:lang w:val="en-US"/>
        </w:rPr>
      </w:pPr>
      <w:r>
        <w:rPr>
          <w:lang w:val="en-US"/>
        </w:rPr>
        <w:t>Content / Functionality</w:t>
      </w:r>
    </w:p>
    <w:p w14:paraId="484FB6AD" w14:textId="20DF83FD" w:rsidR="00860E6A" w:rsidRDefault="00860E6A" w:rsidP="00AE0D9E">
      <w:pPr>
        <w:rPr>
          <w:lang w:val="en-US"/>
        </w:rPr>
      </w:pPr>
      <w:r>
        <w:rPr>
          <w:lang w:val="en-US"/>
        </w:rPr>
        <w:t>The website will require the below content / functionality:</w:t>
      </w:r>
    </w:p>
    <w:p w14:paraId="75826517" w14:textId="685B75BA" w:rsidR="00A42CB6" w:rsidRPr="00304F14" w:rsidRDefault="00860E6A" w:rsidP="00860E6A">
      <w:pPr>
        <w:pStyle w:val="ListParagraph"/>
        <w:numPr>
          <w:ilvl w:val="0"/>
          <w:numId w:val="5"/>
        </w:numPr>
        <w:rPr>
          <w:highlight w:val="cyan"/>
          <w:lang w:val="en-US"/>
        </w:rPr>
      </w:pPr>
      <w:r w:rsidRPr="00304F14">
        <w:rPr>
          <w:highlight w:val="cyan"/>
          <w:lang w:val="en-US"/>
        </w:rPr>
        <w:t xml:space="preserve">username and password to login, including </w:t>
      </w:r>
      <w:r w:rsidR="0016730F" w:rsidRPr="00304F14">
        <w:rPr>
          <w:highlight w:val="cyan"/>
          <w:lang w:val="en-US"/>
        </w:rPr>
        <w:t xml:space="preserve">registration of </w:t>
      </w:r>
      <w:r w:rsidRPr="00304F14">
        <w:rPr>
          <w:highlight w:val="cyan"/>
          <w:lang w:val="en-US"/>
        </w:rPr>
        <w:t>personal details such as email</w:t>
      </w:r>
      <w:r w:rsidR="00CA36B4" w:rsidRPr="00304F14">
        <w:rPr>
          <w:highlight w:val="cyan"/>
          <w:lang w:val="en-US"/>
        </w:rPr>
        <w:t xml:space="preserve">, phone </w:t>
      </w:r>
      <w:r w:rsidR="0016730F" w:rsidRPr="00304F14">
        <w:rPr>
          <w:highlight w:val="cyan"/>
          <w:lang w:val="en-US"/>
        </w:rPr>
        <w:t>etc.</w:t>
      </w:r>
      <w:r w:rsidRPr="00304F14">
        <w:rPr>
          <w:highlight w:val="cyan"/>
          <w:lang w:val="en-US"/>
        </w:rPr>
        <w:t xml:space="preserve">  </w:t>
      </w:r>
      <w:r w:rsidR="0016730F" w:rsidRPr="00304F14">
        <w:rPr>
          <w:highlight w:val="cyan"/>
          <w:lang w:val="en-US"/>
        </w:rPr>
        <w:t>Personal information</w:t>
      </w:r>
      <w:r w:rsidRPr="00304F14">
        <w:rPr>
          <w:highlight w:val="cyan"/>
          <w:lang w:val="en-US"/>
        </w:rPr>
        <w:t xml:space="preserve"> </w:t>
      </w:r>
      <w:r w:rsidR="0016730F" w:rsidRPr="00304F14">
        <w:rPr>
          <w:highlight w:val="cyan"/>
          <w:lang w:val="en-US"/>
        </w:rPr>
        <w:t xml:space="preserve">collected </w:t>
      </w:r>
      <w:r w:rsidRPr="00304F14">
        <w:rPr>
          <w:highlight w:val="cyan"/>
          <w:lang w:val="en-US"/>
        </w:rPr>
        <w:t>will need to be secure from theft.</w:t>
      </w:r>
    </w:p>
    <w:p w14:paraId="5F5F24E9" w14:textId="405E2CCB" w:rsidR="00860E6A" w:rsidRPr="00304F14" w:rsidRDefault="00860E6A" w:rsidP="00860E6A">
      <w:pPr>
        <w:pStyle w:val="ListParagraph"/>
        <w:numPr>
          <w:ilvl w:val="0"/>
          <w:numId w:val="5"/>
        </w:numPr>
        <w:rPr>
          <w:highlight w:val="green"/>
          <w:lang w:val="en-US"/>
        </w:rPr>
      </w:pPr>
      <w:r w:rsidRPr="00304F14">
        <w:rPr>
          <w:highlight w:val="green"/>
          <w:lang w:val="en-US"/>
        </w:rPr>
        <w:t>display up to date prices (AUD) of the below assets</w:t>
      </w:r>
      <w:r w:rsidR="001D1238" w:rsidRPr="00304F14">
        <w:rPr>
          <w:highlight w:val="green"/>
          <w:lang w:val="en-US"/>
        </w:rPr>
        <w:t xml:space="preserve"> including latest </w:t>
      </w:r>
      <w:r w:rsidR="0016730F" w:rsidRPr="00304F14">
        <w:rPr>
          <w:highlight w:val="green"/>
          <w:lang w:val="en-US"/>
        </w:rPr>
        <w:t xml:space="preserve">price </w:t>
      </w:r>
      <w:r w:rsidR="001D1238" w:rsidRPr="00304F14">
        <w:rPr>
          <w:highlight w:val="green"/>
          <w:lang w:val="en-US"/>
        </w:rPr>
        <w:t>movement</w:t>
      </w:r>
      <w:r w:rsidR="0016730F" w:rsidRPr="00304F14">
        <w:rPr>
          <w:highlight w:val="green"/>
          <w:lang w:val="en-US"/>
        </w:rPr>
        <w:t>/trend</w:t>
      </w:r>
      <w:r w:rsidR="001D1238" w:rsidRPr="00304F14">
        <w:rPr>
          <w:highlight w:val="green"/>
          <w:lang w:val="en-US"/>
        </w:rPr>
        <w:t xml:space="preserve"> (</w:t>
      </w:r>
      <w:r w:rsidR="009A7D06">
        <w:rPr>
          <w:highlight w:val="green"/>
          <w:lang w:val="en-US"/>
        </w:rPr>
        <w:t>$ movement and % movement</w:t>
      </w:r>
      <w:r w:rsidR="001D1238" w:rsidRPr="00304F14">
        <w:rPr>
          <w:highlight w:val="green"/>
          <w:lang w:val="en-US"/>
        </w:rPr>
        <w:t>)</w:t>
      </w:r>
      <w:r w:rsidR="0016730F" w:rsidRPr="00304F14">
        <w:rPr>
          <w:highlight w:val="green"/>
          <w:lang w:val="en-US"/>
        </w:rPr>
        <w:t>.  The date/time of the data refreshing will need to be displayed</w:t>
      </w:r>
      <w:r w:rsidRPr="00304F14">
        <w:rPr>
          <w:highlight w:val="green"/>
          <w:lang w:val="en-US"/>
        </w:rPr>
        <w:t>:</w:t>
      </w:r>
    </w:p>
    <w:p w14:paraId="1C5B4080" w14:textId="3070BCE6" w:rsidR="00860E6A" w:rsidRPr="00304F14" w:rsidRDefault="00860E6A" w:rsidP="00860E6A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304F14">
        <w:rPr>
          <w:highlight w:val="green"/>
          <w:lang w:val="en-US"/>
        </w:rPr>
        <w:t>Gold</w:t>
      </w:r>
    </w:p>
    <w:p w14:paraId="700B9A65" w14:textId="564FC2A7" w:rsidR="00860E6A" w:rsidRPr="00304F14" w:rsidRDefault="00860E6A" w:rsidP="00860E6A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304F14">
        <w:rPr>
          <w:highlight w:val="green"/>
          <w:lang w:val="en-US"/>
        </w:rPr>
        <w:t>Silver</w:t>
      </w:r>
    </w:p>
    <w:p w14:paraId="59768A17" w14:textId="3E044249" w:rsidR="007B6C0A" w:rsidRPr="00BB2438" w:rsidRDefault="007B6C0A" w:rsidP="007B6C0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BB2438">
        <w:rPr>
          <w:highlight w:val="yellow"/>
          <w:lang w:val="en-US"/>
        </w:rPr>
        <w:t>Property - Median Dwelling Values (</w:t>
      </w:r>
      <w:r w:rsidR="0016730F" w:rsidRPr="00BB2438">
        <w:rPr>
          <w:highlight w:val="yellow"/>
          <w:lang w:val="en-US"/>
        </w:rPr>
        <w:t>Australian Capital Cities</w:t>
      </w:r>
      <w:r w:rsidRPr="00BB2438">
        <w:rPr>
          <w:highlight w:val="yellow"/>
          <w:lang w:val="en-US"/>
        </w:rPr>
        <w:t>)</w:t>
      </w:r>
    </w:p>
    <w:p w14:paraId="4BC0B63D" w14:textId="2C788C2C" w:rsidR="007B6C0A" w:rsidRPr="00304F14" w:rsidRDefault="007B6C0A" w:rsidP="00B15AB6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304F14">
        <w:rPr>
          <w:highlight w:val="green"/>
          <w:lang w:val="en-US"/>
        </w:rPr>
        <w:t>Crude Oil</w:t>
      </w:r>
      <w:r w:rsidR="00CF2549" w:rsidRPr="00304F14">
        <w:rPr>
          <w:highlight w:val="green"/>
          <w:lang w:val="en-US"/>
        </w:rPr>
        <w:t xml:space="preserve"> Index</w:t>
      </w:r>
    </w:p>
    <w:p w14:paraId="3F09AE33" w14:textId="339C7AB5" w:rsidR="00B15AB6" w:rsidRPr="00304F14" w:rsidRDefault="00B15AB6" w:rsidP="00B15AB6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304F14">
        <w:rPr>
          <w:highlight w:val="green"/>
          <w:lang w:val="en-US"/>
        </w:rPr>
        <w:t>All Ordinaries</w:t>
      </w:r>
    </w:p>
    <w:p w14:paraId="6DA4D91B" w14:textId="2B5ABCCC" w:rsidR="00CC0B61" w:rsidRPr="00304F14" w:rsidRDefault="00CC0B61" w:rsidP="00860E6A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304F14">
        <w:rPr>
          <w:highlight w:val="green"/>
          <w:lang w:val="en-US"/>
        </w:rPr>
        <w:t>Bitcoin</w:t>
      </w:r>
    </w:p>
    <w:p w14:paraId="4290D762" w14:textId="77777777" w:rsidR="00E66B84" w:rsidRDefault="001E1795" w:rsidP="00CC0B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Display charts of various combinations of the above assets</w:t>
      </w:r>
      <w:r w:rsidR="00E66B84">
        <w:rPr>
          <w:lang w:val="en-US"/>
        </w:rPr>
        <w:t xml:space="preserve"> with all charts to include:</w:t>
      </w:r>
    </w:p>
    <w:p w14:paraId="5309B2C7" w14:textId="00E2BF8C" w:rsidR="00CC0B61" w:rsidRPr="00671D6D" w:rsidRDefault="0016730F" w:rsidP="00E66B84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671D6D">
        <w:rPr>
          <w:highlight w:val="green"/>
          <w:lang w:val="en-US"/>
        </w:rPr>
        <w:t xml:space="preserve">Vertical economic </w:t>
      </w:r>
      <w:r w:rsidR="00E66B84" w:rsidRPr="00671D6D">
        <w:rPr>
          <w:highlight w:val="green"/>
          <w:lang w:val="en-US"/>
        </w:rPr>
        <w:t>recession/depression bars</w:t>
      </w:r>
      <w:r w:rsidR="00E97CB1">
        <w:rPr>
          <w:highlight w:val="green"/>
          <w:lang w:val="en-US"/>
        </w:rPr>
        <w:t xml:space="preserve"> </w:t>
      </w:r>
      <w:r w:rsidR="00E97CB1" w:rsidRPr="00E97CB1">
        <w:rPr>
          <w:highlight w:val="green"/>
          <w:lang w:val="en-US"/>
        </w:rPr>
        <w:t xml:space="preserve">- </w:t>
      </w:r>
      <w:hyperlink r:id="rId8" w:history="1">
        <w:r w:rsidR="00E97CB1" w:rsidRPr="007829C4">
          <w:rPr>
            <w:rStyle w:val="Hyperlink"/>
            <w:lang w:val="en-US"/>
          </w:rPr>
          <w:t>https://www.thebalance.com/the-history-of-recessions-in-the-united-states-3306011</w:t>
        </w:r>
      </w:hyperlink>
      <w:r w:rsidR="00E66B84" w:rsidRPr="00677826">
        <w:rPr>
          <w:lang w:val="en-US"/>
        </w:rPr>
        <w:t>;</w:t>
      </w:r>
    </w:p>
    <w:p w14:paraId="1439DA19" w14:textId="6784E464" w:rsidR="00E66B84" w:rsidRPr="00671D6D" w:rsidRDefault="0016730F" w:rsidP="00E66B84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671D6D">
        <w:rPr>
          <w:highlight w:val="green"/>
          <w:lang w:val="en-US"/>
        </w:rPr>
        <w:lastRenderedPageBreak/>
        <w:t>H</w:t>
      </w:r>
      <w:r w:rsidR="00E66B84" w:rsidRPr="00671D6D">
        <w:rPr>
          <w:highlight w:val="green"/>
          <w:lang w:val="en-US"/>
        </w:rPr>
        <w:t xml:space="preserve">orizontal </w:t>
      </w:r>
      <w:r w:rsidRPr="00671D6D">
        <w:rPr>
          <w:highlight w:val="green"/>
          <w:lang w:val="en-US"/>
        </w:rPr>
        <w:t>Overvalued line</w:t>
      </w:r>
    </w:p>
    <w:p w14:paraId="56FE419B" w14:textId="40D0AE23" w:rsidR="00E66B84" w:rsidRPr="00671D6D" w:rsidRDefault="0016730F" w:rsidP="00E66B84">
      <w:pPr>
        <w:pStyle w:val="ListParagraph"/>
        <w:numPr>
          <w:ilvl w:val="1"/>
          <w:numId w:val="5"/>
        </w:numPr>
        <w:rPr>
          <w:highlight w:val="green"/>
          <w:lang w:val="en-US"/>
        </w:rPr>
      </w:pPr>
      <w:r w:rsidRPr="00671D6D">
        <w:rPr>
          <w:highlight w:val="green"/>
          <w:lang w:val="en-US"/>
        </w:rPr>
        <w:t xml:space="preserve">Horizontal </w:t>
      </w:r>
      <w:r w:rsidR="00E66B84" w:rsidRPr="00671D6D">
        <w:rPr>
          <w:highlight w:val="green"/>
          <w:lang w:val="en-US"/>
        </w:rPr>
        <w:t>Undervalue</w:t>
      </w:r>
      <w:r w:rsidRPr="00671D6D">
        <w:rPr>
          <w:highlight w:val="green"/>
          <w:lang w:val="en-US"/>
        </w:rPr>
        <w:t>d</w:t>
      </w:r>
      <w:r w:rsidR="00E66B84" w:rsidRPr="00671D6D">
        <w:rPr>
          <w:highlight w:val="green"/>
          <w:lang w:val="en-US"/>
        </w:rPr>
        <w:t xml:space="preserve"> </w:t>
      </w:r>
      <w:r w:rsidRPr="00671D6D">
        <w:rPr>
          <w:highlight w:val="green"/>
          <w:lang w:val="en-US"/>
        </w:rPr>
        <w:t>line</w:t>
      </w:r>
    </w:p>
    <w:p w14:paraId="46293F56" w14:textId="46837EFD" w:rsidR="00E66B84" w:rsidRPr="00E66B84" w:rsidRDefault="00E66B84" w:rsidP="00E66B84">
      <w:pPr>
        <w:ind w:left="1080"/>
        <w:rPr>
          <w:lang w:val="en-US"/>
        </w:rPr>
      </w:pPr>
      <w:r>
        <w:rPr>
          <w:lang w:val="en-US"/>
        </w:rPr>
        <w:t>Chart combinations include:</w:t>
      </w:r>
    </w:p>
    <w:p w14:paraId="3E28A5E8" w14:textId="684981D6" w:rsidR="00E66B84" w:rsidRPr="00701CFF" w:rsidRDefault="00E66B84" w:rsidP="00E66B84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701CFF">
        <w:rPr>
          <w:highlight w:val="yellow"/>
          <w:lang w:val="en-US"/>
        </w:rPr>
        <w:t xml:space="preserve">Property / Gold </w:t>
      </w:r>
      <w:r w:rsidR="007A7EF6" w:rsidRPr="00701CFF">
        <w:rPr>
          <w:highlight w:val="yellow"/>
          <w:lang w:val="en-US"/>
        </w:rPr>
        <w:t>and</w:t>
      </w:r>
      <w:r w:rsidRPr="00701CFF">
        <w:rPr>
          <w:highlight w:val="yellow"/>
          <w:lang w:val="en-US"/>
        </w:rPr>
        <w:t xml:space="preserve"> All Ordinaries / Gold and All Ordinaries P/E Ratio</w:t>
      </w:r>
    </w:p>
    <w:p w14:paraId="4F99A1DC" w14:textId="05E50620" w:rsidR="001E1795" w:rsidRPr="00304F14" w:rsidRDefault="001E1795" w:rsidP="00E66B84">
      <w:pPr>
        <w:pStyle w:val="ListParagraph"/>
        <w:numPr>
          <w:ilvl w:val="0"/>
          <w:numId w:val="7"/>
        </w:numPr>
        <w:rPr>
          <w:highlight w:val="green"/>
          <w:lang w:val="en-US"/>
        </w:rPr>
      </w:pPr>
      <w:r w:rsidRPr="00304F14">
        <w:rPr>
          <w:highlight w:val="green"/>
          <w:lang w:val="en-US"/>
        </w:rPr>
        <w:t>Gold / Silver</w:t>
      </w:r>
    </w:p>
    <w:p w14:paraId="7E51E8FC" w14:textId="01D86C76" w:rsidR="003E3B37" w:rsidRPr="00304F14" w:rsidRDefault="003E3B37" w:rsidP="00E66B84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304F14">
        <w:rPr>
          <w:highlight w:val="yellow"/>
          <w:lang w:val="en-US"/>
        </w:rPr>
        <w:t>Property</w:t>
      </w:r>
      <w:r w:rsidR="001E4F4B" w:rsidRPr="00304F14">
        <w:rPr>
          <w:highlight w:val="yellow"/>
          <w:lang w:val="en-US"/>
        </w:rPr>
        <w:t xml:space="preserve"> / Gold</w:t>
      </w:r>
    </w:p>
    <w:p w14:paraId="66C58E88" w14:textId="6875F468" w:rsidR="00E66B84" w:rsidRPr="00701CFF" w:rsidRDefault="00E66B84" w:rsidP="00E66B84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701CFF">
        <w:rPr>
          <w:highlight w:val="yellow"/>
          <w:lang w:val="en-US"/>
        </w:rPr>
        <w:t>Dwelling weekly rent / average weekly income</w:t>
      </w:r>
    </w:p>
    <w:p w14:paraId="102E314C" w14:textId="75F342E7" w:rsidR="00E66B84" w:rsidRPr="00701CFF" w:rsidRDefault="00E66B84" w:rsidP="00E66B84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701CFF">
        <w:rPr>
          <w:highlight w:val="yellow"/>
          <w:lang w:val="en-US"/>
        </w:rPr>
        <w:t xml:space="preserve">Dwelling price / average annual income &amp; </w:t>
      </w:r>
      <w:r w:rsidR="00FA479C" w:rsidRPr="00701CFF">
        <w:rPr>
          <w:highlight w:val="yellow"/>
          <w:lang w:val="en-US"/>
        </w:rPr>
        <w:t>Dwelling</w:t>
      </w:r>
      <w:r w:rsidRPr="00701CFF">
        <w:rPr>
          <w:highlight w:val="yellow"/>
          <w:lang w:val="en-US"/>
        </w:rPr>
        <w:t xml:space="preserve"> price / </w:t>
      </w:r>
      <w:r w:rsidR="007A7EF6" w:rsidRPr="00701CFF">
        <w:rPr>
          <w:highlight w:val="yellow"/>
          <w:lang w:val="en-US"/>
        </w:rPr>
        <w:t>Consumer Price Index (CPI)</w:t>
      </w:r>
    </w:p>
    <w:p w14:paraId="10883193" w14:textId="39CC33BC" w:rsidR="00FA479C" w:rsidRPr="00304F14" w:rsidRDefault="00FA479C" w:rsidP="00FA479C">
      <w:pPr>
        <w:pStyle w:val="ListParagraph"/>
        <w:numPr>
          <w:ilvl w:val="0"/>
          <w:numId w:val="7"/>
        </w:numPr>
        <w:rPr>
          <w:highlight w:val="cyan"/>
          <w:lang w:val="en-US"/>
        </w:rPr>
      </w:pPr>
      <w:r w:rsidRPr="00304F14">
        <w:rPr>
          <w:highlight w:val="cyan"/>
          <w:lang w:val="en-US"/>
        </w:rPr>
        <w:t xml:space="preserve">All Ordinaries P/E </w:t>
      </w:r>
      <w:proofErr w:type="gramStart"/>
      <w:r w:rsidRPr="00304F14">
        <w:rPr>
          <w:highlight w:val="cyan"/>
          <w:lang w:val="en-US"/>
        </w:rPr>
        <w:t>Ratio</w:t>
      </w:r>
      <w:r w:rsidR="00876A12">
        <w:rPr>
          <w:highlight w:val="cyan"/>
          <w:lang w:val="en-US"/>
        </w:rPr>
        <w:t xml:space="preserve">  (</w:t>
      </w:r>
      <w:proofErr w:type="gramEnd"/>
      <w:r w:rsidR="00876A12">
        <w:rPr>
          <w:highlight w:val="cyan"/>
          <w:lang w:val="en-US"/>
        </w:rPr>
        <w:t>12 = undervalued, 20 = overvalued)</w:t>
      </w:r>
    </w:p>
    <w:p w14:paraId="7C28F3DC" w14:textId="35C4ABFB" w:rsidR="001E1795" w:rsidRPr="00304F14" w:rsidRDefault="00B15AB6" w:rsidP="00E66B84">
      <w:pPr>
        <w:pStyle w:val="ListParagraph"/>
        <w:numPr>
          <w:ilvl w:val="0"/>
          <w:numId w:val="7"/>
        </w:numPr>
        <w:rPr>
          <w:highlight w:val="cyan"/>
          <w:lang w:val="en-US"/>
        </w:rPr>
      </w:pPr>
      <w:r w:rsidRPr="00304F14">
        <w:rPr>
          <w:highlight w:val="cyan"/>
          <w:lang w:val="en-US"/>
        </w:rPr>
        <w:t>All Ordinaries</w:t>
      </w:r>
      <w:r w:rsidR="001E4F4B" w:rsidRPr="00304F14">
        <w:rPr>
          <w:highlight w:val="cyan"/>
          <w:lang w:val="en-US"/>
        </w:rPr>
        <w:t xml:space="preserve"> / Gold</w:t>
      </w:r>
    </w:p>
    <w:p w14:paraId="0D866EC5" w14:textId="5CB6EB38" w:rsidR="00B15AB6" w:rsidRPr="00304F14" w:rsidRDefault="00B15AB6" w:rsidP="00E66B84">
      <w:pPr>
        <w:pStyle w:val="ListParagraph"/>
        <w:numPr>
          <w:ilvl w:val="0"/>
          <w:numId w:val="7"/>
        </w:numPr>
        <w:rPr>
          <w:highlight w:val="cyan"/>
          <w:lang w:val="en-US"/>
        </w:rPr>
      </w:pPr>
      <w:r w:rsidRPr="00304F14">
        <w:rPr>
          <w:highlight w:val="cyan"/>
          <w:lang w:val="en-US"/>
        </w:rPr>
        <w:t>Bitcoin</w:t>
      </w:r>
      <w:r w:rsidR="001E4F4B" w:rsidRPr="00304F14">
        <w:rPr>
          <w:highlight w:val="cyan"/>
          <w:lang w:val="en-US"/>
        </w:rPr>
        <w:t xml:space="preserve"> / Gold</w:t>
      </w:r>
    </w:p>
    <w:p w14:paraId="2DE4E2C8" w14:textId="6AB8246E" w:rsidR="00E66B84" w:rsidRPr="00304F14" w:rsidRDefault="00E66B84" w:rsidP="00E66B84">
      <w:pPr>
        <w:pStyle w:val="ListParagraph"/>
        <w:numPr>
          <w:ilvl w:val="0"/>
          <w:numId w:val="7"/>
        </w:numPr>
        <w:rPr>
          <w:highlight w:val="cyan"/>
          <w:lang w:val="en-US"/>
        </w:rPr>
      </w:pPr>
      <w:r w:rsidRPr="00304F14">
        <w:rPr>
          <w:highlight w:val="cyan"/>
          <w:lang w:val="en-US"/>
        </w:rPr>
        <w:t>Bitcoin / All Ordinaries</w:t>
      </w:r>
    </w:p>
    <w:p w14:paraId="68F8192B" w14:textId="2A6C523F" w:rsidR="009F017E" w:rsidRDefault="009F017E" w:rsidP="009F017E">
      <w:pPr>
        <w:pStyle w:val="ListParagraph"/>
        <w:numPr>
          <w:ilvl w:val="0"/>
          <w:numId w:val="5"/>
        </w:numPr>
        <w:rPr>
          <w:highlight w:val="cyan"/>
          <w:lang w:val="en-US"/>
        </w:rPr>
      </w:pPr>
      <w:r w:rsidRPr="00701CFF">
        <w:rPr>
          <w:highlight w:val="cyan"/>
          <w:lang w:val="en-US"/>
        </w:rPr>
        <w:t xml:space="preserve">Build in ability to affiliate link to </w:t>
      </w:r>
      <w:r w:rsidR="00176BA4" w:rsidRPr="00701CFF">
        <w:rPr>
          <w:highlight w:val="cyan"/>
          <w:lang w:val="en-US"/>
        </w:rPr>
        <w:t>websites which enable purchase of assets</w:t>
      </w:r>
      <w:r w:rsidR="00B63963">
        <w:rPr>
          <w:highlight w:val="cyan"/>
          <w:lang w:val="en-US"/>
        </w:rPr>
        <w:t xml:space="preserve"> - for example;</w:t>
      </w:r>
    </w:p>
    <w:p w14:paraId="189C03A5" w14:textId="552F3366" w:rsidR="00B63963" w:rsidRPr="00677826" w:rsidRDefault="00B63963" w:rsidP="00B63963">
      <w:pPr>
        <w:pStyle w:val="ListParagraph"/>
        <w:numPr>
          <w:ilvl w:val="1"/>
          <w:numId w:val="5"/>
        </w:numPr>
        <w:rPr>
          <w:highlight w:val="cyan"/>
          <w:lang w:val="en-US"/>
        </w:rPr>
      </w:pPr>
      <w:r>
        <w:rPr>
          <w:highlight w:val="cyan"/>
          <w:lang w:val="en-US"/>
        </w:rPr>
        <w:t xml:space="preserve">Precious Metals – </w:t>
      </w:r>
      <w:hyperlink r:id="rId9" w:history="1">
        <w:r w:rsidRPr="00C37ABB">
          <w:rPr>
            <w:rStyle w:val="Hyperlink"/>
            <w:lang w:val="en-US"/>
          </w:rPr>
          <w:t>https://goldsilver.com/</w:t>
        </w:r>
      </w:hyperlink>
    </w:p>
    <w:p w14:paraId="0ED3AACC" w14:textId="1608C10B" w:rsidR="00E97CB1" w:rsidRPr="00677826" w:rsidRDefault="00E97CB1" w:rsidP="00E97CB1">
      <w:pPr>
        <w:pStyle w:val="ListParagraph"/>
        <w:numPr>
          <w:ilvl w:val="2"/>
          <w:numId w:val="5"/>
        </w:numPr>
        <w:rPr>
          <w:highlight w:val="cyan"/>
          <w:lang w:val="en-US"/>
        </w:rPr>
      </w:pPr>
      <w:r w:rsidRPr="00677826">
        <w:rPr>
          <w:highlight w:val="cyan"/>
          <w:lang w:val="en-US"/>
        </w:rPr>
        <w:t>UK</w:t>
      </w:r>
      <w:r w:rsidR="00053D6A">
        <w:rPr>
          <w:lang w:val="en-US"/>
        </w:rPr>
        <w:t xml:space="preserve"> - </w:t>
      </w:r>
      <w:hyperlink r:id="rId10" w:history="1">
        <w:r w:rsidR="00053D6A" w:rsidRPr="00C37ABB">
          <w:rPr>
            <w:rStyle w:val="Hyperlink"/>
            <w:lang w:val="en-US"/>
          </w:rPr>
          <w:t>https://www.bullionbypost.co.uk/</w:t>
        </w:r>
      </w:hyperlink>
    </w:p>
    <w:p w14:paraId="1D7AB177" w14:textId="781DB0F4" w:rsidR="00E97CB1" w:rsidRPr="00677826" w:rsidRDefault="00E97CB1" w:rsidP="00E97CB1">
      <w:pPr>
        <w:pStyle w:val="ListParagraph"/>
        <w:numPr>
          <w:ilvl w:val="2"/>
          <w:numId w:val="5"/>
        </w:numPr>
        <w:rPr>
          <w:highlight w:val="cyan"/>
          <w:lang w:val="en-US"/>
        </w:rPr>
      </w:pPr>
      <w:r w:rsidRPr="00677826">
        <w:rPr>
          <w:highlight w:val="cyan"/>
          <w:lang w:val="en-US"/>
        </w:rPr>
        <w:t>USA</w:t>
      </w:r>
      <w:r w:rsidR="00053D6A">
        <w:rPr>
          <w:lang w:val="en-US"/>
        </w:rPr>
        <w:t xml:space="preserve"> -</w:t>
      </w:r>
      <w:r w:rsidR="0064207F">
        <w:rPr>
          <w:lang w:val="en-US"/>
        </w:rPr>
        <w:t xml:space="preserve"> </w:t>
      </w:r>
      <w:hyperlink r:id="rId11" w:history="1">
        <w:r w:rsidR="0064207F" w:rsidRPr="00C37ABB">
          <w:rPr>
            <w:rStyle w:val="Hyperlink"/>
            <w:lang w:val="en-US"/>
          </w:rPr>
          <w:t>https://www.jmbullion.com/</w:t>
        </w:r>
      </w:hyperlink>
    </w:p>
    <w:p w14:paraId="58ACE054" w14:textId="029DC618" w:rsidR="00E97CB1" w:rsidRPr="00677826" w:rsidRDefault="00053D6A" w:rsidP="00E97CB1">
      <w:pPr>
        <w:pStyle w:val="ListParagraph"/>
        <w:numPr>
          <w:ilvl w:val="2"/>
          <w:numId w:val="5"/>
        </w:numPr>
        <w:rPr>
          <w:highlight w:val="cyan"/>
          <w:lang w:val="en-US"/>
        </w:rPr>
      </w:pPr>
      <w:r>
        <w:rPr>
          <w:highlight w:val="cyan"/>
          <w:lang w:val="en-US"/>
        </w:rPr>
        <w:t xml:space="preserve">AU - </w:t>
      </w:r>
      <w:hyperlink r:id="rId12" w:history="1">
        <w:r w:rsidR="0064207F" w:rsidRPr="00C37ABB">
          <w:rPr>
            <w:rStyle w:val="Hyperlink"/>
            <w:lang w:val="en-US"/>
          </w:rPr>
          <w:t>https://www.perthmint.com/</w:t>
        </w:r>
      </w:hyperlink>
    </w:p>
    <w:p w14:paraId="0E68721B" w14:textId="0D900C57" w:rsidR="0064207F" w:rsidRPr="00677826" w:rsidRDefault="007829C4" w:rsidP="00E97CB1">
      <w:pPr>
        <w:pStyle w:val="ListParagraph"/>
        <w:numPr>
          <w:ilvl w:val="2"/>
          <w:numId w:val="5"/>
        </w:numPr>
        <w:rPr>
          <w:highlight w:val="cyan"/>
          <w:lang w:val="en-US"/>
        </w:rPr>
      </w:pPr>
      <w:r>
        <w:rPr>
          <w:highlight w:val="cyan"/>
          <w:lang w:val="en-US"/>
        </w:rPr>
        <w:t xml:space="preserve">Canada – </w:t>
      </w:r>
      <w:hyperlink r:id="rId13" w:history="1">
        <w:r w:rsidRPr="00C37ABB">
          <w:rPr>
            <w:rStyle w:val="Hyperlink"/>
            <w:lang w:val="en-US"/>
          </w:rPr>
          <w:t>https://silvergoldbull.ca/gold</w:t>
        </w:r>
      </w:hyperlink>
    </w:p>
    <w:p w14:paraId="70933062" w14:textId="13B681C0" w:rsidR="00B63963" w:rsidRPr="00677826" w:rsidRDefault="00B63963" w:rsidP="00B63963">
      <w:pPr>
        <w:pStyle w:val="ListParagraph"/>
        <w:numPr>
          <w:ilvl w:val="1"/>
          <w:numId w:val="5"/>
        </w:numPr>
        <w:rPr>
          <w:highlight w:val="cyan"/>
          <w:lang w:val="en-US"/>
        </w:rPr>
      </w:pPr>
      <w:r>
        <w:rPr>
          <w:highlight w:val="cyan"/>
          <w:lang w:val="en-US"/>
        </w:rPr>
        <w:t xml:space="preserve">Stocks - </w:t>
      </w:r>
      <w:hyperlink r:id="rId14" w:history="1">
        <w:r w:rsidR="00BE62E8" w:rsidRPr="00C37ABB">
          <w:rPr>
            <w:rStyle w:val="Hyperlink"/>
            <w:lang w:val="en-US"/>
          </w:rPr>
          <w:t>https://www.plus500.com.au/</w:t>
        </w:r>
      </w:hyperlink>
    </w:p>
    <w:p w14:paraId="404AFD05" w14:textId="215671A5" w:rsidR="00B63963" w:rsidRPr="00677826" w:rsidRDefault="00BE62E8">
      <w:pPr>
        <w:pStyle w:val="ListParagraph"/>
        <w:numPr>
          <w:ilvl w:val="1"/>
          <w:numId w:val="5"/>
        </w:numPr>
        <w:rPr>
          <w:highlight w:val="cyan"/>
          <w:lang w:val="en-US"/>
        </w:rPr>
      </w:pPr>
      <w:r w:rsidRPr="00677826">
        <w:rPr>
          <w:highlight w:val="cyan"/>
          <w:lang w:val="en-US"/>
        </w:rPr>
        <w:t>B</w:t>
      </w:r>
      <w:r w:rsidR="00B63963" w:rsidRPr="00BE62E8">
        <w:rPr>
          <w:highlight w:val="cyan"/>
          <w:lang w:val="en-US"/>
        </w:rPr>
        <w:t xml:space="preserve">itcoin - </w:t>
      </w:r>
      <w:hyperlink r:id="rId15" w:history="1">
        <w:r w:rsidR="00107280" w:rsidRPr="00BE62E8">
          <w:rPr>
            <w:rStyle w:val="Hyperlink"/>
            <w:lang w:val="en-US"/>
          </w:rPr>
          <w:t>https://www.coinbase.com/</w:t>
        </w:r>
      </w:hyperlink>
    </w:p>
    <w:p w14:paraId="5A7AF097" w14:textId="515421D1" w:rsidR="009F017E" w:rsidRPr="00701CFF" w:rsidRDefault="006223E7" w:rsidP="009F017E">
      <w:pPr>
        <w:pStyle w:val="ListParagraph"/>
        <w:numPr>
          <w:ilvl w:val="0"/>
          <w:numId w:val="5"/>
        </w:numPr>
        <w:rPr>
          <w:highlight w:val="cyan"/>
          <w:lang w:val="en-US"/>
        </w:rPr>
      </w:pPr>
      <w:r w:rsidRPr="00701CFF">
        <w:rPr>
          <w:highlight w:val="cyan"/>
          <w:lang w:val="en-US"/>
        </w:rPr>
        <w:t>Build in advertising</w:t>
      </w:r>
      <w:r w:rsidR="00176BA4" w:rsidRPr="00701CFF">
        <w:rPr>
          <w:highlight w:val="cyan"/>
          <w:lang w:val="en-US"/>
        </w:rPr>
        <w:t xml:space="preserve"> into the website interface</w:t>
      </w:r>
    </w:p>
    <w:p w14:paraId="23A21E94" w14:textId="00B863F2" w:rsidR="008D38D4" w:rsidRPr="00243CFD" w:rsidRDefault="008D38D4" w:rsidP="009F017E">
      <w:pPr>
        <w:pStyle w:val="ListParagraph"/>
        <w:numPr>
          <w:ilvl w:val="0"/>
          <w:numId w:val="5"/>
        </w:numPr>
        <w:rPr>
          <w:ins w:id="0" w:author="Dean Engelbrecht" w:date="2019-05-18T19:57:00Z"/>
          <w:highlight w:val="cyan"/>
          <w:lang w:val="en-US"/>
          <w:rPrChange w:id="1" w:author="Dean Engelbrecht" w:date="2019-05-18T19:57:00Z">
            <w:rPr>
              <w:ins w:id="2" w:author="Dean Engelbrecht" w:date="2019-05-18T19:57:00Z"/>
              <w:lang w:val="en-US"/>
            </w:rPr>
          </w:rPrChange>
        </w:rPr>
      </w:pPr>
      <w:r w:rsidRPr="00701CFF">
        <w:rPr>
          <w:highlight w:val="cyan"/>
          <w:lang w:val="en-US"/>
        </w:rPr>
        <w:t>Ability to donate to the website</w:t>
      </w:r>
      <w:r w:rsidR="00422E3E">
        <w:rPr>
          <w:highlight w:val="cyan"/>
          <w:lang w:val="en-US"/>
        </w:rPr>
        <w:t xml:space="preserve"> via</w:t>
      </w:r>
      <w:r w:rsidRPr="00701CFF">
        <w:rPr>
          <w:highlight w:val="cyan"/>
          <w:lang w:val="en-US"/>
        </w:rPr>
        <w:t xml:space="preserve"> bitcoin, Ethereum, </w:t>
      </w:r>
      <w:r w:rsidR="00D53149" w:rsidRPr="00701CFF">
        <w:rPr>
          <w:highlight w:val="cyan"/>
          <w:lang w:val="en-US"/>
        </w:rPr>
        <w:t xml:space="preserve">Litecoin, </w:t>
      </w:r>
      <w:proofErr w:type="spellStart"/>
      <w:r w:rsidR="00D53149" w:rsidRPr="00701CFF">
        <w:rPr>
          <w:highlight w:val="cyan"/>
          <w:lang w:val="en-US"/>
        </w:rPr>
        <w:t>Zcash</w:t>
      </w:r>
      <w:proofErr w:type="spellEnd"/>
      <w:r w:rsidR="00D53149" w:rsidRPr="00701CFF">
        <w:rPr>
          <w:highlight w:val="cyan"/>
          <w:lang w:val="en-US"/>
        </w:rPr>
        <w:t xml:space="preserve">, </w:t>
      </w:r>
      <w:proofErr w:type="spellStart"/>
      <w:r w:rsidR="00D53149" w:rsidRPr="00701CFF">
        <w:rPr>
          <w:highlight w:val="cyan"/>
          <w:lang w:val="en-US"/>
        </w:rPr>
        <w:t>Monero</w:t>
      </w:r>
      <w:proofErr w:type="spellEnd"/>
      <w:r w:rsidR="00D53149" w:rsidRPr="00701CFF">
        <w:rPr>
          <w:highlight w:val="cyan"/>
          <w:lang w:val="en-US"/>
        </w:rPr>
        <w:t>, Ethereum</w:t>
      </w:r>
      <w:r w:rsidRPr="00701CFF">
        <w:rPr>
          <w:highlight w:val="cyan"/>
          <w:lang w:val="en-US"/>
        </w:rPr>
        <w:t xml:space="preserve"> </w:t>
      </w:r>
      <w:proofErr w:type="spellStart"/>
      <w:r w:rsidRPr="00701CFF">
        <w:rPr>
          <w:highlight w:val="cyan"/>
          <w:lang w:val="en-US"/>
        </w:rPr>
        <w:t>etc</w:t>
      </w:r>
      <w:proofErr w:type="spellEnd"/>
      <w:r w:rsidR="00422E3E">
        <w:rPr>
          <w:highlight w:val="cyan"/>
          <w:lang w:val="en-US"/>
        </w:rPr>
        <w:t xml:space="preserve"> </w:t>
      </w:r>
      <w:r w:rsidR="00A12168">
        <w:rPr>
          <w:highlight w:val="cyan"/>
          <w:lang w:val="en-US"/>
        </w:rPr>
        <w:t xml:space="preserve">– </w:t>
      </w:r>
      <w:proofErr w:type="gramStart"/>
      <w:r w:rsidR="00A12168">
        <w:rPr>
          <w:highlight w:val="cyan"/>
          <w:lang w:val="en-US"/>
        </w:rPr>
        <w:t>a part from</w:t>
      </w:r>
      <w:proofErr w:type="gramEnd"/>
      <w:r w:rsidR="00A12168">
        <w:rPr>
          <w:highlight w:val="cyan"/>
          <w:lang w:val="en-US"/>
        </w:rPr>
        <w:t xml:space="preserve"> being able to donate freely, I would like the wallet keys to be displayed at login to lure donations when logging in.</w:t>
      </w:r>
      <w:ins w:id="3" w:author="Dean Engelbrecht" w:date="2019-05-18T19:21:00Z">
        <w:r w:rsidR="00677826">
          <w:rPr>
            <w:highlight w:val="cyan"/>
            <w:lang w:val="en-US"/>
          </w:rPr>
          <w:t xml:space="preserve">  </w:t>
        </w:r>
      </w:ins>
      <w:ins w:id="4" w:author="Dean Engelbrecht" w:date="2019-05-18T19:50:00Z">
        <w:r w:rsidR="00E22006">
          <w:rPr>
            <w:highlight w:val="cyan"/>
            <w:lang w:val="en-US"/>
          </w:rPr>
          <w:t xml:space="preserve">e.g. </w:t>
        </w:r>
        <w:r w:rsidR="00E22006">
          <w:rPr>
            <w:lang w:val="en-US"/>
          </w:rPr>
          <w:fldChar w:fldCharType="begin"/>
        </w:r>
        <w:r w:rsidR="00E22006">
          <w:rPr>
            <w:lang w:val="en-US"/>
          </w:rPr>
          <w:instrText xml:space="preserve"> HYPERLINK "</w:instrText>
        </w:r>
        <w:r w:rsidR="00E22006" w:rsidRPr="00E22006">
          <w:rPr>
            <w:lang w:val="en-US"/>
          </w:rPr>
          <w:instrText>https://shop.wikileaks.org/donate#db9</w:instrText>
        </w:r>
        <w:r w:rsidR="00E22006">
          <w:rPr>
            <w:lang w:val="en-US"/>
          </w:rPr>
          <w:instrText xml:space="preserve">" </w:instrText>
        </w:r>
        <w:r w:rsidR="00E22006">
          <w:rPr>
            <w:lang w:val="en-US"/>
          </w:rPr>
          <w:fldChar w:fldCharType="separate"/>
        </w:r>
        <w:r w:rsidR="00E22006" w:rsidRPr="007E3736">
          <w:rPr>
            <w:rStyle w:val="Hyperlink"/>
            <w:lang w:val="en-US"/>
          </w:rPr>
          <w:t>https://shop.wikileaks.org/donate#db9</w:t>
        </w:r>
        <w:r w:rsidR="00E22006">
          <w:rPr>
            <w:lang w:val="en-US"/>
          </w:rPr>
          <w:fldChar w:fldCharType="end"/>
        </w:r>
      </w:ins>
      <w:ins w:id="5" w:author="Dean Engelbrecht" w:date="2019-05-18T19:57:00Z">
        <w:r w:rsidR="00243CFD">
          <w:rPr>
            <w:lang w:val="en-US"/>
          </w:rPr>
          <w:t xml:space="preserve">  and </w:t>
        </w:r>
        <w:r w:rsidR="00243CFD">
          <w:rPr>
            <w:lang w:val="en-US"/>
          </w:rPr>
          <w:fldChar w:fldCharType="begin"/>
        </w:r>
        <w:r w:rsidR="00243CFD">
          <w:rPr>
            <w:lang w:val="en-US"/>
          </w:rPr>
          <w:instrText xml:space="preserve"> HYPERLINK "</w:instrText>
        </w:r>
        <w:r w:rsidR="00243CFD" w:rsidRPr="00243CFD">
          <w:rPr>
            <w:lang w:val="en-US"/>
          </w:rPr>
          <w:instrText>https://commerce.coinbase.com/charges/GVKWW6RE</w:instrText>
        </w:r>
        <w:r w:rsidR="00243CFD">
          <w:rPr>
            <w:lang w:val="en-US"/>
          </w:rPr>
          <w:instrText xml:space="preserve">" </w:instrText>
        </w:r>
        <w:r w:rsidR="00243CFD">
          <w:rPr>
            <w:lang w:val="en-US"/>
          </w:rPr>
          <w:fldChar w:fldCharType="separate"/>
        </w:r>
        <w:r w:rsidR="00243CFD" w:rsidRPr="007E3736">
          <w:rPr>
            <w:rStyle w:val="Hyperlink"/>
            <w:lang w:val="en-US"/>
          </w:rPr>
          <w:t>https://commerce.coinbase.com/charges/GVKWW6RE</w:t>
        </w:r>
        <w:r w:rsidR="00243CFD">
          <w:rPr>
            <w:lang w:val="en-US"/>
          </w:rPr>
          <w:fldChar w:fldCharType="end"/>
        </w:r>
      </w:ins>
    </w:p>
    <w:p w14:paraId="0D3EBA55" w14:textId="49EF35DB" w:rsidR="00E22006" w:rsidDel="00E22006" w:rsidRDefault="00E22006" w:rsidP="009F017E">
      <w:pPr>
        <w:pStyle w:val="ListParagraph"/>
        <w:numPr>
          <w:ilvl w:val="0"/>
          <w:numId w:val="5"/>
        </w:numPr>
        <w:rPr>
          <w:del w:id="6" w:author="Dean Engelbrecht" w:date="2019-05-18T19:50:00Z"/>
          <w:highlight w:val="cyan"/>
          <w:lang w:val="en-US"/>
        </w:rPr>
      </w:pPr>
      <w:bookmarkStart w:id="7" w:name="_GoBack"/>
      <w:bookmarkEnd w:id="7"/>
    </w:p>
    <w:p w14:paraId="17A8E37A" w14:textId="52D4FD3C" w:rsidR="00F63A01" w:rsidRPr="00677826" w:rsidRDefault="00F63A01" w:rsidP="009F017E">
      <w:pPr>
        <w:pStyle w:val="ListParagraph"/>
        <w:numPr>
          <w:ilvl w:val="0"/>
          <w:numId w:val="5"/>
        </w:numPr>
        <w:rPr>
          <w:highlight w:val="cyan"/>
          <w:lang w:val="en-US"/>
        </w:rPr>
      </w:pPr>
      <w:r>
        <w:rPr>
          <w:highlight w:val="cyan"/>
          <w:lang w:val="en-US"/>
        </w:rPr>
        <w:t xml:space="preserve">A disclaimer will need to be included when registering for the site, see example here - </w:t>
      </w:r>
      <w:hyperlink r:id="rId16" w:history="1">
        <w:r w:rsidRPr="00C37ABB">
          <w:rPr>
            <w:rStyle w:val="Hyperlink"/>
            <w:lang w:val="en-US"/>
          </w:rPr>
          <w:t>https://www.consultum.com.au/disclaimer</w:t>
        </w:r>
      </w:hyperlink>
    </w:p>
    <w:p w14:paraId="60D7EEAC" w14:textId="6EB2ACFC" w:rsidR="00FD150D" w:rsidRDefault="00FD150D" w:rsidP="00FD150D">
      <w:pPr>
        <w:rPr>
          <w:lang w:val="en-US"/>
        </w:rPr>
      </w:pPr>
    </w:p>
    <w:p w14:paraId="57A33F00" w14:textId="226E1C1C" w:rsidR="00C81C24" w:rsidRDefault="00AA2D12" w:rsidP="00C81C24">
      <w:pPr>
        <w:pStyle w:val="Heading2"/>
        <w:rPr>
          <w:lang w:val="en-US"/>
        </w:rPr>
      </w:pPr>
      <w:r>
        <w:rPr>
          <w:lang w:val="en-US"/>
        </w:rPr>
        <w:t>Technology</w:t>
      </w:r>
      <w:r w:rsidR="00C81C24">
        <w:rPr>
          <w:lang w:val="en-US"/>
        </w:rPr>
        <w:t>:</w:t>
      </w:r>
    </w:p>
    <w:p w14:paraId="75393456" w14:textId="6F828501" w:rsidR="00F061C2" w:rsidRPr="00F061C2" w:rsidRDefault="00F061C2" w:rsidP="00F061C2">
      <w:pPr>
        <w:rPr>
          <w:lang w:val="en-US"/>
        </w:rPr>
      </w:pPr>
      <w:r>
        <w:rPr>
          <w:lang w:val="en-US"/>
        </w:rPr>
        <w:t>The below technology/software is preferred:</w:t>
      </w:r>
    </w:p>
    <w:p w14:paraId="1D789386" w14:textId="126D0B1E" w:rsidR="00AB69F0" w:rsidRDefault="00AB69F0" w:rsidP="00017C0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Open source</w:t>
      </w:r>
    </w:p>
    <w:p w14:paraId="7929B60B" w14:textId="63B3311F" w:rsidR="00AB69F0" w:rsidRPr="009814F8" w:rsidRDefault="00AB69F0" w:rsidP="00AB69F0">
      <w:pPr>
        <w:pStyle w:val="ListParagraph"/>
        <w:numPr>
          <w:ilvl w:val="0"/>
          <w:numId w:val="11"/>
        </w:numPr>
        <w:rPr>
          <w:lang w:val="en-US"/>
        </w:rPr>
      </w:pPr>
      <w:r w:rsidRPr="00017C0D">
        <w:rPr>
          <w:lang w:val="en-US"/>
        </w:rPr>
        <w:t xml:space="preserve">Version control </w:t>
      </w:r>
      <w:r>
        <w:rPr>
          <w:lang w:val="en-US"/>
        </w:rPr>
        <w:t>–</w:t>
      </w:r>
      <w:r w:rsidRPr="00017C0D">
        <w:rPr>
          <w:lang w:val="en-US"/>
        </w:rPr>
        <w:t xml:space="preserve"> </w:t>
      </w:r>
      <w:proofErr w:type="spellStart"/>
      <w:r w:rsidRPr="00017C0D">
        <w:rPr>
          <w:lang w:val="en-US"/>
        </w:rPr>
        <w:t>Github</w:t>
      </w:r>
      <w:proofErr w:type="spellEnd"/>
      <w:r w:rsidR="00BB2438">
        <w:rPr>
          <w:lang w:val="en-US"/>
        </w:rPr>
        <w:t xml:space="preserve"> </w:t>
      </w:r>
      <w:hyperlink r:id="rId17" w:history="1">
        <w:r w:rsidR="009814F8" w:rsidRPr="00845DB6">
          <w:rPr>
            <w:rStyle w:val="Hyperlink"/>
          </w:rPr>
          <w:t>https://github.com/my-wealth-analyst</w:t>
        </w:r>
      </w:hyperlink>
    </w:p>
    <w:p w14:paraId="6C479979" w14:textId="293790E2" w:rsidR="00D717E4" w:rsidRPr="00646225" w:rsidRDefault="00D717E4" w:rsidP="00646225">
      <w:pPr>
        <w:pStyle w:val="ListParagraph"/>
        <w:numPr>
          <w:ilvl w:val="0"/>
          <w:numId w:val="11"/>
        </w:numPr>
        <w:rPr>
          <w:lang w:val="en-US"/>
        </w:rPr>
      </w:pPr>
      <w:r w:rsidRPr="00646225">
        <w:rPr>
          <w:lang w:val="en-US"/>
        </w:rPr>
        <w:t xml:space="preserve">Database </w:t>
      </w:r>
      <w:r w:rsidR="00B84923" w:rsidRPr="00646225">
        <w:rPr>
          <w:lang w:val="en-US"/>
        </w:rPr>
        <w:t>–</w:t>
      </w:r>
      <w:r w:rsidRPr="00646225">
        <w:rPr>
          <w:lang w:val="en-US"/>
        </w:rPr>
        <w:t xml:space="preserve"> MySQL</w:t>
      </w:r>
      <w:r w:rsidR="00BB2438">
        <w:rPr>
          <w:lang w:val="en-US"/>
        </w:rPr>
        <w:t>, Python</w:t>
      </w:r>
    </w:p>
    <w:p w14:paraId="0D3D78B5" w14:textId="44AA9409" w:rsidR="00371178" w:rsidRPr="00017C0D" w:rsidRDefault="00371178" w:rsidP="00017C0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Charts </w:t>
      </w:r>
      <w:r w:rsidR="00B84923">
        <w:rPr>
          <w:lang w:val="en-US"/>
        </w:rPr>
        <w:t>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amCharts</w:t>
      </w:r>
      <w:proofErr w:type="spellEnd"/>
      <w:r w:rsidR="006F1A66">
        <w:rPr>
          <w:lang w:val="en-US"/>
        </w:rPr>
        <w:t xml:space="preserve">, </w:t>
      </w:r>
      <w:proofErr w:type="spellStart"/>
      <w:r w:rsidR="006F1A66">
        <w:rPr>
          <w:lang w:val="en-US"/>
        </w:rPr>
        <w:t>highcharts</w:t>
      </w:r>
      <w:proofErr w:type="spellEnd"/>
    </w:p>
    <w:p w14:paraId="5F1F2220" w14:textId="77777777" w:rsidR="00017C0D" w:rsidRPr="00B84923" w:rsidRDefault="00017C0D" w:rsidP="00B84923">
      <w:pPr>
        <w:ind w:left="360"/>
        <w:rPr>
          <w:lang w:val="en-US"/>
        </w:rPr>
      </w:pPr>
    </w:p>
    <w:p w14:paraId="3CBC21D2" w14:textId="37ECF2F7" w:rsidR="00FD150D" w:rsidRPr="00FD150D" w:rsidRDefault="00FD150D" w:rsidP="00FD150D">
      <w:pPr>
        <w:pStyle w:val="Heading2"/>
        <w:rPr>
          <w:lang w:val="en-US"/>
        </w:rPr>
      </w:pPr>
      <w:r>
        <w:rPr>
          <w:lang w:val="en-US"/>
        </w:rPr>
        <w:t xml:space="preserve">Design </w:t>
      </w:r>
      <w:r w:rsidR="006C5492">
        <w:rPr>
          <w:lang w:val="en-US"/>
        </w:rPr>
        <w:t>Examples</w:t>
      </w:r>
    </w:p>
    <w:p w14:paraId="24C267FC" w14:textId="2FA49097" w:rsidR="00861855" w:rsidRPr="00C52112" w:rsidRDefault="00C52112" w:rsidP="0080110F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Website - </w:t>
      </w:r>
      <w:r w:rsidR="00464CD3">
        <w:rPr>
          <w:lang w:val="en-US"/>
        </w:rPr>
        <w:t xml:space="preserve">Squarespace Mojave design  </w:t>
      </w:r>
      <w:hyperlink r:id="rId18" w:history="1">
        <w:r w:rsidR="00464CD3" w:rsidRPr="0031157F">
          <w:rPr>
            <w:rStyle w:val="Hyperlink"/>
            <w:lang w:val="en-US"/>
          </w:rPr>
          <w:t>https://www.squarespace.com/templates/business</w:t>
        </w:r>
      </w:hyperlink>
    </w:p>
    <w:p w14:paraId="3481F0D0" w14:textId="0BB67FCD" w:rsidR="00C52112" w:rsidRPr="00C20CD0" w:rsidRDefault="00C52112" w:rsidP="00C20CD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Charts - </w:t>
      </w:r>
      <w:proofErr w:type="spellStart"/>
      <w:r>
        <w:rPr>
          <w:lang w:val="en-US"/>
        </w:rPr>
        <w:t>Stockcharts</w:t>
      </w:r>
      <w:proofErr w:type="spellEnd"/>
      <w:r>
        <w:rPr>
          <w:lang w:val="en-US"/>
        </w:rPr>
        <w:t xml:space="preserve"> </w:t>
      </w:r>
      <w:hyperlink r:id="rId19" w:history="1">
        <w:r w:rsidRPr="00FF382D">
          <w:rPr>
            <w:rStyle w:val="Hyperlink"/>
            <w:lang w:val="en-US"/>
          </w:rPr>
          <w:t>https://www.stockcharts.com/</w:t>
        </w:r>
      </w:hyperlink>
    </w:p>
    <w:p w14:paraId="11DBA129" w14:textId="77777777" w:rsidR="00E56351" w:rsidRDefault="00E56351" w:rsidP="00E56351">
      <w:pPr>
        <w:pStyle w:val="Heading2"/>
        <w:rPr>
          <w:lang w:val="en-US"/>
        </w:rPr>
      </w:pPr>
    </w:p>
    <w:p w14:paraId="4F1698CE" w14:textId="77777777" w:rsidR="00E56351" w:rsidRDefault="00E56351" w:rsidP="00E56351">
      <w:pPr>
        <w:pStyle w:val="Heading2"/>
        <w:rPr>
          <w:lang w:val="en-US"/>
        </w:rPr>
      </w:pPr>
      <w:r>
        <w:rPr>
          <w:lang w:val="en-US"/>
        </w:rPr>
        <w:t>Data Sources</w:t>
      </w:r>
    </w:p>
    <w:p w14:paraId="30F0E882" w14:textId="79D7A9A7" w:rsidR="00E56351" w:rsidRDefault="00C87A98" w:rsidP="00E563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Gold</w:t>
      </w:r>
      <w:r w:rsidR="00155B70">
        <w:rPr>
          <w:lang w:val="en-US"/>
        </w:rPr>
        <w:t xml:space="preserve"> - </w:t>
      </w:r>
      <w:hyperlink r:id="rId20" w:history="1">
        <w:r w:rsidR="00155B70" w:rsidRPr="00930336">
          <w:rPr>
            <w:rStyle w:val="Hyperlink"/>
            <w:lang w:val="en-US"/>
          </w:rPr>
          <w:t>https://www.perthmint.com/historical_metal_prices.aspx</w:t>
        </w:r>
      </w:hyperlink>
    </w:p>
    <w:p w14:paraId="52B8CC48" w14:textId="1D1B3C53" w:rsidR="00C87A98" w:rsidRDefault="00C87A98" w:rsidP="00E563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Silver</w:t>
      </w:r>
      <w:r w:rsidR="00155B70">
        <w:rPr>
          <w:lang w:val="en-US"/>
        </w:rPr>
        <w:t xml:space="preserve"> - </w:t>
      </w:r>
      <w:hyperlink r:id="rId21" w:history="1">
        <w:r w:rsidR="00155B70" w:rsidRPr="00930336">
          <w:rPr>
            <w:rStyle w:val="Hyperlink"/>
            <w:lang w:val="en-US"/>
          </w:rPr>
          <w:t>https://www.perthmint.com/historical_metal_prices.aspx</w:t>
        </w:r>
      </w:hyperlink>
    </w:p>
    <w:p w14:paraId="20B10B59" w14:textId="09E55ECF" w:rsidR="00C87A98" w:rsidRDefault="00C87A98" w:rsidP="00E563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Crude Oil</w:t>
      </w:r>
      <w:r w:rsidR="00B63963">
        <w:rPr>
          <w:lang w:val="en-US"/>
        </w:rPr>
        <w:t xml:space="preserve">  </w:t>
      </w:r>
      <w:hyperlink r:id="rId22" w:history="1">
        <w:r w:rsidR="00B63963" w:rsidRPr="00E92F43">
          <w:rPr>
            <w:rStyle w:val="Hyperlink"/>
            <w:lang w:val="en-US"/>
          </w:rPr>
          <w:t>https://markets.businessinsider.com/commodities/oil-price?type=wti</w:t>
        </w:r>
      </w:hyperlink>
    </w:p>
    <w:p w14:paraId="3EA716C0" w14:textId="44F66426" w:rsidR="00C87A98" w:rsidRDefault="00C87A98" w:rsidP="00E563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All Ordinaries</w:t>
      </w:r>
      <w:r w:rsidR="00B63963">
        <w:rPr>
          <w:lang w:val="en-US"/>
        </w:rPr>
        <w:t xml:space="preserve">  </w:t>
      </w:r>
      <w:hyperlink r:id="rId23" w:history="1">
        <w:r w:rsidR="00B63963" w:rsidRPr="00E92F43">
          <w:rPr>
            <w:rStyle w:val="Hyperlink"/>
            <w:lang w:val="en-US"/>
          </w:rPr>
          <w:t>https://au.finance.yahoo.com/quote/%5Eaord/</w:t>
        </w:r>
      </w:hyperlink>
    </w:p>
    <w:p w14:paraId="6F6E7B41" w14:textId="51E264BA" w:rsidR="00C87A98" w:rsidRDefault="00C87A98" w:rsidP="00E563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All Ordinaries P/E ratio</w:t>
      </w:r>
      <w:r w:rsidR="00422E3E">
        <w:rPr>
          <w:lang w:val="en-US"/>
        </w:rPr>
        <w:t xml:space="preserve"> </w:t>
      </w:r>
      <w:hyperlink r:id="rId24" w:history="1">
        <w:r w:rsidR="00E5689D" w:rsidRPr="00C37ABB">
          <w:rPr>
            <w:rStyle w:val="Hyperlink"/>
            <w:lang w:val="en-US"/>
          </w:rPr>
          <w:t>https://www.marketindex.com.au/data-downloads</w:t>
        </w:r>
      </w:hyperlink>
    </w:p>
    <w:p w14:paraId="2426C928" w14:textId="0C7D17BB" w:rsidR="00C87A98" w:rsidRDefault="00C87A98" w:rsidP="00E563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Bitcoin</w:t>
      </w:r>
      <w:r w:rsidR="00B63963">
        <w:rPr>
          <w:lang w:val="en-US"/>
        </w:rPr>
        <w:t xml:space="preserve">  </w:t>
      </w:r>
      <w:hyperlink r:id="rId25" w:history="1">
        <w:r w:rsidR="00B63963" w:rsidRPr="00E92F43">
          <w:rPr>
            <w:rStyle w:val="Hyperlink"/>
            <w:lang w:val="en-US"/>
          </w:rPr>
          <w:t>https://coinmarketcap.com/currencies/bitcoin/</w:t>
        </w:r>
      </w:hyperlink>
    </w:p>
    <w:p w14:paraId="746A03E6" w14:textId="2F4006BB" w:rsidR="00C87A98" w:rsidRDefault="00C87A98" w:rsidP="00E563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Dwelling weekly rent</w:t>
      </w:r>
      <w:r w:rsidR="00A55DDF">
        <w:rPr>
          <w:lang w:val="en-US"/>
        </w:rPr>
        <w:t xml:space="preserve"> - TBA</w:t>
      </w:r>
    </w:p>
    <w:p w14:paraId="10CA939F" w14:textId="650E69D3" w:rsidR="00C87A98" w:rsidRDefault="00C87A98" w:rsidP="00E563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Average weekly income</w:t>
      </w:r>
      <w:r w:rsidR="00A55DDF">
        <w:rPr>
          <w:lang w:val="en-US"/>
        </w:rPr>
        <w:t xml:space="preserve"> - TBA</w:t>
      </w:r>
    </w:p>
    <w:p w14:paraId="574E20FC" w14:textId="230B8A04" w:rsidR="00C87A98" w:rsidRDefault="00C87A98" w:rsidP="00E563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Dwelling price</w:t>
      </w:r>
      <w:r w:rsidR="00A55DDF">
        <w:rPr>
          <w:lang w:val="en-US"/>
        </w:rPr>
        <w:t xml:space="preserve"> - TBA</w:t>
      </w:r>
    </w:p>
    <w:p w14:paraId="24959A79" w14:textId="29DE338C" w:rsidR="008D12DD" w:rsidRDefault="00C87A98" w:rsidP="00C87A98">
      <w:pPr>
        <w:pStyle w:val="ListParagraph"/>
        <w:numPr>
          <w:ilvl w:val="0"/>
          <w:numId w:val="9"/>
        </w:numPr>
        <w:rPr>
          <w:lang w:val="en-US"/>
        </w:rPr>
      </w:pPr>
      <w:r w:rsidRPr="008D12DD">
        <w:rPr>
          <w:lang w:val="en-US"/>
        </w:rPr>
        <w:t>Consumer price index</w:t>
      </w:r>
      <w:r w:rsidR="008D12DD" w:rsidRPr="008D12DD">
        <w:rPr>
          <w:lang w:val="en-US"/>
        </w:rPr>
        <w:t xml:space="preserve"> - </w:t>
      </w:r>
      <w:hyperlink r:id="rId26" w:history="1">
        <w:r w:rsidR="008D12DD" w:rsidRPr="008D12DD">
          <w:rPr>
            <w:rStyle w:val="Hyperlink"/>
            <w:lang w:val="en-US"/>
          </w:rPr>
          <w:t>https://www.abs.gov.au/ausstats/abs@.nsf/latestProducts/6401.0Media%20Release1Mar%202019</w:t>
        </w:r>
      </w:hyperlink>
    </w:p>
    <w:p w14:paraId="4C6C55EE" w14:textId="77777777" w:rsidR="0003551E" w:rsidRPr="0003551E" w:rsidRDefault="0003551E" w:rsidP="0003551E">
      <w:pPr>
        <w:rPr>
          <w:lang w:val="en-US"/>
        </w:rPr>
      </w:pPr>
    </w:p>
    <w:p w14:paraId="2C71FA0C" w14:textId="1147AF53" w:rsidR="0003551E" w:rsidRDefault="0003551E" w:rsidP="0003551E">
      <w:pPr>
        <w:pStyle w:val="Heading2"/>
        <w:rPr>
          <w:lang w:val="en-US"/>
        </w:rPr>
      </w:pPr>
      <w:r>
        <w:rPr>
          <w:lang w:val="en-US"/>
        </w:rPr>
        <w:t>Wireframe</w:t>
      </w:r>
    </w:p>
    <w:p w14:paraId="5CD4B50C" w14:textId="6672510F" w:rsidR="00464CD3" w:rsidRPr="00E56351" w:rsidRDefault="00464CD3" w:rsidP="002C2781">
      <w:pPr>
        <w:rPr>
          <w:lang w:val="en-US"/>
        </w:rPr>
      </w:pPr>
    </w:p>
    <w:sectPr w:rsidR="00464CD3" w:rsidRPr="00E56351"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00A81" w14:textId="77777777" w:rsidR="007E7900" w:rsidRDefault="007E7900" w:rsidP="00AA4E8D">
      <w:pPr>
        <w:spacing w:after="0" w:line="240" w:lineRule="auto"/>
      </w:pPr>
      <w:r>
        <w:separator/>
      </w:r>
    </w:p>
  </w:endnote>
  <w:endnote w:type="continuationSeparator" w:id="0">
    <w:p w14:paraId="7F42421E" w14:textId="77777777" w:rsidR="007E7900" w:rsidRDefault="007E7900" w:rsidP="00AA4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B8409" w14:textId="0F190AD7" w:rsidR="00AA4E8D" w:rsidRDefault="00AA4E8D">
    <w:pPr>
      <w:pStyle w:val="Footer"/>
      <w:rPr>
        <w:lang w:val="en-US"/>
      </w:rPr>
    </w:pPr>
    <w:r>
      <w:rPr>
        <w:lang w:val="en-US"/>
      </w:rPr>
      <w:t xml:space="preserve">Revision </w:t>
    </w:r>
    <w:r w:rsidR="00277FE1">
      <w:rPr>
        <w:lang w:val="en-US"/>
      </w:rPr>
      <w:t>D</w:t>
    </w:r>
    <w:r w:rsidR="008031DE">
      <w:rPr>
        <w:lang w:val="en-US"/>
      </w:rPr>
      <w:tab/>
    </w:r>
    <w:r w:rsidR="00BE0EC1">
      <w:rPr>
        <w:lang w:val="en-US"/>
      </w:rPr>
      <w:t>Financial Indicators</w:t>
    </w:r>
  </w:p>
  <w:p w14:paraId="48769F44" w14:textId="4A9168A5" w:rsidR="00AA4E8D" w:rsidRPr="00AA4E8D" w:rsidRDefault="00A55DDF">
    <w:pPr>
      <w:pStyle w:val="Footer"/>
      <w:rPr>
        <w:lang w:val="en-US"/>
      </w:rPr>
    </w:pPr>
    <w:r>
      <w:rPr>
        <w:lang w:val="en-US"/>
      </w:rPr>
      <w:t>17</w:t>
    </w:r>
    <w:r w:rsidR="00AA4E8D">
      <w:rPr>
        <w:lang w:val="en-US"/>
      </w:rPr>
      <w:t>/05/2019</w:t>
    </w:r>
    <w:r w:rsidR="00AA4E8D">
      <w:rPr>
        <w:lang w:val="en-US"/>
      </w:rPr>
      <w:tab/>
    </w:r>
    <w:r w:rsidR="00AA4E8D">
      <w:rPr>
        <w:lang w:val="en-US"/>
      </w:rPr>
      <w:tab/>
      <w:t xml:space="preserve">Page </w:t>
    </w:r>
    <w:r w:rsidR="00AA4E8D" w:rsidRPr="00AA4E8D">
      <w:rPr>
        <w:lang w:val="en-US"/>
      </w:rPr>
      <w:fldChar w:fldCharType="begin"/>
    </w:r>
    <w:r w:rsidR="00AA4E8D" w:rsidRPr="00AA4E8D">
      <w:rPr>
        <w:lang w:val="en-US"/>
      </w:rPr>
      <w:instrText xml:space="preserve"> PAGE   \* MERGEFORMAT </w:instrText>
    </w:r>
    <w:r w:rsidR="00AA4E8D" w:rsidRPr="00AA4E8D">
      <w:rPr>
        <w:lang w:val="en-US"/>
      </w:rPr>
      <w:fldChar w:fldCharType="separate"/>
    </w:r>
    <w:r w:rsidR="00AA4E8D" w:rsidRPr="00AA4E8D">
      <w:rPr>
        <w:noProof/>
        <w:lang w:val="en-US"/>
      </w:rPr>
      <w:t>1</w:t>
    </w:r>
    <w:r w:rsidR="00AA4E8D" w:rsidRPr="00AA4E8D">
      <w:rPr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2C374" w14:textId="77777777" w:rsidR="007E7900" w:rsidRDefault="007E7900" w:rsidP="00AA4E8D">
      <w:pPr>
        <w:spacing w:after="0" w:line="240" w:lineRule="auto"/>
      </w:pPr>
      <w:r>
        <w:separator/>
      </w:r>
    </w:p>
  </w:footnote>
  <w:footnote w:type="continuationSeparator" w:id="0">
    <w:p w14:paraId="621E9234" w14:textId="77777777" w:rsidR="007E7900" w:rsidRDefault="007E7900" w:rsidP="00AA4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21201"/>
    <w:multiLevelType w:val="hybridMultilevel"/>
    <w:tmpl w:val="C78E2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F50C9"/>
    <w:multiLevelType w:val="hybridMultilevel"/>
    <w:tmpl w:val="DC3A18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C60C7"/>
    <w:multiLevelType w:val="hybridMultilevel"/>
    <w:tmpl w:val="F55098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F603E"/>
    <w:multiLevelType w:val="hybridMultilevel"/>
    <w:tmpl w:val="F8009C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B7A61"/>
    <w:multiLevelType w:val="hybridMultilevel"/>
    <w:tmpl w:val="8AE03026"/>
    <w:lvl w:ilvl="0" w:tplc="0C090019">
      <w:start w:val="1"/>
      <w:numFmt w:val="lowerLetter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E11E61"/>
    <w:multiLevelType w:val="hybridMultilevel"/>
    <w:tmpl w:val="FEC8DD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D06AB"/>
    <w:multiLevelType w:val="hybridMultilevel"/>
    <w:tmpl w:val="0254C2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228F5"/>
    <w:multiLevelType w:val="hybridMultilevel"/>
    <w:tmpl w:val="490A5CB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17F6ECC"/>
    <w:multiLevelType w:val="hybridMultilevel"/>
    <w:tmpl w:val="4A284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51767"/>
    <w:multiLevelType w:val="hybridMultilevel"/>
    <w:tmpl w:val="0A582B6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C01957"/>
    <w:multiLevelType w:val="hybridMultilevel"/>
    <w:tmpl w:val="AE3252F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5"/>
  </w:num>
  <w:num w:numId="6">
    <w:abstractNumId w:val="10"/>
  </w:num>
  <w:num w:numId="7">
    <w:abstractNumId w:val="4"/>
  </w:num>
  <w:num w:numId="8">
    <w:abstractNumId w:val="7"/>
  </w:num>
  <w:num w:numId="9">
    <w:abstractNumId w:val="8"/>
  </w:num>
  <w:num w:numId="10">
    <w:abstractNumId w:val="3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an Engelbrecht">
    <w15:presenceInfo w15:providerId="Windows Live" w15:userId="0ccaef0214507a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C5"/>
    <w:rsid w:val="00017C0D"/>
    <w:rsid w:val="0003551E"/>
    <w:rsid w:val="00053D6A"/>
    <w:rsid w:val="00083349"/>
    <w:rsid w:val="000A26C5"/>
    <w:rsid w:val="00107280"/>
    <w:rsid w:val="00155B70"/>
    <w:rsid w:val="001666F1"/>
    <w:rsid w:val="0016730F"/>
    <w:rsid w:val="00176BA4"/>
    <w:rsid w:val="0017703C"/>
    <w:rsid w:val="001B5A9C"/>
    <w:rsid w:val="001D1238"/>
    <w:rsid w:val="001E1795"/>
    <w:rsid w:val="001E4F4B"/>
    <w:rsid w:val="002200C8"/>
    <w:rsid w:val="00243CFD"/>
    <w:rsid w:val="00277FE1"/>
    <w:rsid w:val="002961D0"/>
    <w:rsid w:val="002C2781"/>
    <w:rsid w:val="002D1805"/>
    <w:rsid w:val="002E34B5"/>
    <w:rsid w:val="00304F14"/>
    <w:rsid w:val="00371178"/>
    <w:rsid w:val="0039707C"/>
    <w:rsid w:val="003E3B37"/>
    <w:rsid w:val="00422E3E"/>
    <w:rsid w:val="00464CD3"/>
    <w:rsid w:val="00492839"/>
    <w:rsid w:val="004E09CB"/>
    <w:rsid w:val="005338BE"/>
    <w:rsid w:val="00610DCD"/>
    <w:rsid w:val="006223E7"/>
    <w:rsid w:val="0064207F"/>
    <w:rsid w:val="00646225"/>
    <w:rsid w:val="006606DC"/>
    <w:rsid w:val="00671D6D"/>
    <w:rsid w:val="00677826"/>
    <w:rsid w:val="006951D2"/>
    <w:rsid w:val="006C25FE"/>
    <w:rsid w:val="006C5492"/>
    <w:rsid w:val="006F1A66"/>
    <w:rsid w:val="00701CFF"/>
    <w:rsid w:val="007829C4"/>
    <w:rsid w:val="007A7EF6"/>
    <w:rsid w:val="007B6C0A"/>
    <w:rsid w:val="007E7900"/>
    <w:rsid w:val="0080110F"/>
    <w:rsid w:val="008031DE"/>
    <w:rsid w:val="00860E6A"/>
    <w:rsid w:val="00861855"/>
    <w:rsid w:val="00876A12"/>
    <w:rsid w:val="00882D2E"/>
    <w:rsid w:val="00892501"/>
    <w:rsid w:val="008D12DD"/>
    <w:rsid w:val="008D38D4"/>
    <w:rsid w:val="00903D7D"/>
    <w:rsid w:val="00916842"/>
    <w:rsid w:val="00932432"/>
    <w:rsid w:val="009814F8"/>
    <w:rsid w:val="009A7D06"/>
    <w:rsid w:val="009D2520"/>
    <w:rsid w:val="009E6253"/>
    <w:rsid w:val="009F017E"/>
    <w:rsid w:val="00A12168"/>
    <w:rsid w:val="00A1335A"/>
    <w:rsid w:val="00A42CB6"/>
    <w:rsid w:val="00A55DDF"/>
    <w:rsid w:val="00AA2D12"/>
    <w:rsid w:val="00AA4E8D"/>
    <w:rsid w:val="00AB69F0"/>
    <w:rsid w:val="00AE0D9E"/>
    <w:rsid w:val="00B011DC"/>
    <w:rsid w:val="00B15AB6"/>
    <w:rsid w:val="00B63963"/>
    <w:rsid w:val="00B84923"/>
    <w:rsid w:val="00B873FD"/>
    <w:rsid w:val="00BA7135"/>
    <w:rsid w:val="00BB2438"/>
    <w:rsid w:val="00BE0EC1"/>
    <w:rsid w:val="00BE62E8"/>
    <w:rsid w:val="00C029BE"/>
    <w:rsid w:val="00C20CD0"/>
    <w:rsid w:val="00C52112"/>
    <w:rsid w:val="00C62385"/>
    <w:rsid w:val="00C6418D"/>
    <w:rsid w:val="00C81C24"/>
    <w:rsid w:val="00C87A98"/>
    <w:rsid w:val="00CA36B4"/>
    <w:rsid w:val="00CC0B61"/>
    <w:rsid w:val="00CE5F6A"/>
    <w:rsid w:val="00CF2549"/>
    <w:rsid w:val="00D408EB"/>
    <w:rsid w:val="00D53149"/>
    <w:rsid w:val="00D717E4"/>
    <w:rsid w:val="00D80F5C"/>
    <w:rsid w:val="00DD77A9"/>
    <w:rsid w:val="00E0480B"/>
    <w:rsid w:val="00E13D3A"/>
    <w:rsid w:val="00E22006"/>
    <w:rsid w:val="00E56351"/>
    <w:rsid w:val="00E5689D"/>
    <w:rsid w:val="00E66B84"/>
    <w:rsid w:val="00E97CB1"/>
    <w:rsid w:val="00F061C2"/>
    <w:rsid w:val="00F07DB7"/>
    <w:rsid w:val="00F63A01"/>
    <w:rsid w:val="00FA479C"/>
    <w:rsid w:val="00FD0628"/>
    <w:rsid w:val="00FD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DE5E"/>
  <w15:chartTrackingRefBased/>
  <w15:docId w15:val="{2E2991A9-1946-4849-9916-805405B1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61855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61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18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06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C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C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4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E8D"/>
  </w:style>
  <w:style w:type="paragraph" w:styleId="Footer">
    <w:name w:val="footer"/>
    <w:basedOn w:val="Normal"/>
    <w:link w:val="FooterChar"/>
    <w:uiPriority w:val="99"/>
    <w:unhideWhenUsed/>
    <w:rsid w:val="00AA4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balance.com/the-history-of-recessions-in-the-united-states-3306011" TargetMode="External"/><Relationship Id="rId13" Type="http://schemas.openxmlformats.org/officeDocument/2006/relationships/hyperlink" Target="https://silvergoldbull.ca/gold" TargetMode="External"/><Relationship Id="rId18" Type="http://schemas.openxmlformats.org/officeDocument/2006/relationships/hyperlink" Target="https://www.squarespace.com/templates/business" TargetMode="External"/><Relationship Id="rId26" Type="http://schemas.openxmlformats.org/officeDocument/2006/relationships/hyperlink" Target="https://www.abs.gov.au/ausstats/abs@.nsf/latestProducts/6401.0Media%20Release1Mar%202019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perthmint.com/historical_metal_prices.asp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erthmint.com/" TargetMode="External"/><Relationship Id="rId17" Type="http://schemas.openxmlformats.org/officeDocument/2006/relationships/hyperlink" Target="https://github.com/my-wealth-analyst" TargetMode="External"/><Relationship Id="rId25" Type="http://schemas.openxmlformats.org/officeDocument/2006/relationships/hyperlink" Target="https://coinmarketcap.com/currencies/bitcoi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nsultum.com.au/disclaimer" TargetMode="External"/><Relationship Id="rId20" Type="http://schemas.openxmlformats.org/officeDocument/2006/relationships/hyperlink" Target="https://www.perthmint.com/historical_metal_prices.aspx" TargetMode="Externa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mbullion.com/" TargetMode="External"/><Relationship Id="rId24" Type="http://schemas.openxmlformats.org/officeDocument/2006/relationships/hyperlink" Target="https://www.marketindex.com.au/data-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inbase.com/" TargetMode="External"/><Relationship Id="rId23" Type="http://schemas.openxmlformats.org/officeDocument/2006/relationships/hyperlink" Target="https://au.finance.yahoo.com/quote/%5Eaord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bullionbypost.co.uk/" TargetMode="External"/><Relationship Id="rId19" Type="http://schemas.openxmlformats.org/officeDocument/2006/relationships/hyperlink" Target="https://www.stockchart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ldsilver.com/" TargetMode="External"/><Relationship Id="rId14" Type="http://schemas.openxmlformats.org/officeDocument/2006/relationships/hyperlink" Target="https://www.plus500.com.au/" TargetMode="External"/><Relationship Id="rId22" Type="http://schemas.openxmlformats.org/officeDocument/2006/relationships/hyperlink" Target="https://markets.businessinsider.com/commodities/oil-price?type=wti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D3F5D-947D-43BB-AFA7-4BE3889FD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Engelbrecht</dc:creator>
  <cp:keywords/>
  <dc:description/>
  <cp:lastModifiedBy>Dean Engelbrecht</cp:lastModifiedBy>
  <cp:revision>50</cp:revision>
  <dcterms:created xsi:type="dcterms:W3CDTF">2019-05-05T04:50:00Z</dcterms:created>
  <dcterms:modified xsi:type="dcterms:W3CDTF">2019-05-18T09:57:00Z</dcterms:modified>
</cp:coreProperties>
</file>